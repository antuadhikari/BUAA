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8373" w14:textId="77777777" w:rsidR="006432F7" w:rsidRPr="00243D99" w:rsidRDefault="00C9586E" w:rsidP="005923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Essay W</w:t>
      </w:r>
      <w:r w:rsidR="00EC6B1C" w:rsidRPr="00243D99">
        <w:rPr>
          <w:rFonts w:ascii="Times New Roman" w:hAnsi="Times New Roman" w:cs="Times New Roman"/>
          <w:b/>
          <w:sz w:val="24"/>
          <w:szCs w:val="24"/>
        </w:rPr>
        <w:t>riting</w:t>
      </w:r>
    </w:p>
    <w:p w14:paraId="4D98C9C3" w14:textId="77777777" w:rsidR="00EC6B1C" w:rsidRPr="00243D99" w:rsidRDefault="00EC6B1C">
      <w:pPr>
        <w:rPr>
          <w:rFonts w:ascii="Times New Roman" w:hAnsi="Times New Roman" w:cs="Times New Roman"/>
          <w:sz w:val="24"/>
          <w:szCs w:val="24"/>
        </w:rPr>
      </w:pPr>
    </w:p>
    <w:p w14:paraId="798128C2" w14:textId="77777777" w:rsidR="00352299" w:rsidRPr="00243D99" w:rsidRDefault="00EC6B1C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b/>
          <w:sz w:val="24"/>
          <w:szCs w:val="24"/>
        </w:rPr>
        <w:t xml:space="preserve">Deadline: </w:t>
      </w:r>
      <w:r w:rsidR="00352299" w:rsidRPr="00243D99">
        <w:rPr>
          <w:rFonts w:ascii="Times New Roman" w:hAnsi="Times New Roman" w:cs="Times New Roman"/>
          <w:sz w:val="24"/>
          <w:szCs w:val="24"/>
        </w:rPr>
        <w:t xml:space="preserve">December </w:t>
      </w:r>
      <w:r w:rsidR="00554C92">
        <w:rPr>
          <w:rFonts w:ascii="Times New Roman" w:hAnsi="Times New Roman" w:cs="Times New Roman"/>
          <w:sz w:val="24"/>
          <w:szCs w:val="24"/>
        </w:rPr>
        <w:t>31</w:t>
      </w:r>
      <w:r w:rsidR="00294FD7">
        <w:rPr>
          <w:rFonts w:ascii="Times New Roman" w:hAnsi="Times New Roman" w:cs="Times New Roman"/>
          <w:sz w:val="24"/>
          <w:szCs w:val="24"/>
        </w:rPr>
        <w:t>, 2021</w:t>
      </w:r>
      <w:r w:rsidR="00352299" w:rsidRPr="00243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5A265" w14:textId="77777777" w:rsidR="002730E0" w:rsidRPr="00243D99" w:rsidRDefault="00352299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b/>
          <w:sz w:val="24"/>
          <w:szCs w:val="24"/>
        </w:rPr>
        <w:t xml:space="preserve">Drafts: </w:t>
      </w:r>
      <w:r w:rsidR="00554C92">
        <w:rPr>
          <w:rFonts w:ascii="Times New Roman" w:hAnsi="Times New Roman" w:cs="Times New Roman"/>
          <w:sz w:val="24"/>
          <w:szCs w:val="24"/>
        </w:rPr>
        <w:t>A</w:t>
      </w:r>
      <w:r w:rsidRPr="00243D99">
        <w:rPr>
          <w:rFonts w:ascii="Times New Roman" w:hAnsi="Times New Roman" w:cs="Times New Roman"/>
          <w:sz w:val="24"/>
          <w:szCs w:val="24"/>
        </w:rPr>
        <w:t xml:space="preserve">t least </w:t>
      </w:r>
      <w:r w:rsidR="00554C92">
        <w:rPr>
          <w:rFonts w:ascii="Times New Roman" w:hAnsi="Times New Roman" w:cs="Times New Roman"/>
          <w:sz w:val="24"/>
          <w:szCs w:val="24"/>
        </w:rPr>
        <w:t>2</w:t>
      </w:r>
      <w:r w:rsidR="00EC6B1C" w:rsidRPr="00243D99">
        <w:rPr>
          <w:rFonts w:ascii="Times New Roman" w:hAnsi="Times New Roman" w:cs="Times New Roman"/>
          <w:sz w:val="24"/>
          <w:szCs w:val="24"/>
        </w:rPr>
        <w:t xml:space="preserve"> drafts with a preliminary and a final outline</w:t>
      </w:r>
      <w:r w:rsidR="002730E0" w:rsidRPr="00243D99">
        <w:rPr>
          <w:rFonts w:ascii="Times New Roman" w:hAnsi="Times New Roman" w:cs="Times New Roman"/>
          <w:sz w:val="24"/>
          <w:szCs w:val="24"/>
        </w:rPr>
        <w:t xml:space="preserve">, </w:t>
      </w:r>
      <w:r w:rsidR="00554C92">
        <w:rPr>
          <w:rFonts w:ascii="Times New Roman" w:hAnsi="Times New Roman" w:cs="Times New Roman"/>
          <w:sz w:val="24"/>
          <w:szCs w:val="24"/>
        </w:rPr>
        <w:t>self review and a reference list</w:t>
      </w:r>
    </w:p>
    <w:p w14:paraId="5233E9B6" w14:textId="77777777" w:rsidR="00EC6B1C" w:rsidRPr="00243D99" w:rsidRDefault="00EC6B1C">
      <w:pPr>
        <w:rPr>
          <w:rFonts w:ascii="Times New Roman" w:hAnsi="Times New Roman" w:cs="Times New Roman"/>
          <w:b/>
          <w:sz w:val="24"/>
          <w:szCs w:val="24"/>
        </w:rPr>
      </w:pPr>
      <w:r w:rsidRPr="00243D99">
        <w:rPr>
          <w:rFonts w:ascii="Times New Roman" w:hAnsi="Times New Roman" w:cs="Times New Roman"/>
          <w:b/>
          <w:sz w:val="24"/>
          <w:szCs w:val="24"/>
        </w:rPr>
        <w:t xml:space="preserve">Suggested schedule: </w:t>
      </w:r>
    </w:p>
    <w:p w14:paraId="2C99D00C" w14:textId="77777777" w:rsidR="00352299" w:rsidRPr="00243D99" w:rsidRDefault="00EC6B1C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ab/>
        <w:t>Week 1</w:t>
      </w:r>
      <w:r w:rsidR="00554C92">
        <w:rPr>
          <w:rFonts w:ascii="Times New Roman" w:hAnsi="Times New Roman" w:cs="Times New Roman"/>
          <w:sz w:val="24"/>
          <w:szCs w:val="24"/>
        </w:rPr>
        <w:t>5</w:t>
      </w:r>
      <w:r w:rsidRPr="00243D99">
        <w:rPr>
          <w:rFonts w:ascii="Times New Roman" w:hAnsi="Times New Roman" w:cs="Times New Roman"/>
          <w:sz w:val="24"/>
          <w:szCs w:val="24"/>
        </w:rPr>
        <w:t xml:space="preserve"> </w:t>
      </w:r>
      <w:r w:rsidRPr="00243D99">
        <w:rPr>
          <w:rFonts w:ascii="Times New Roman" w:hAnsi="Times New Roman" w:cs="Times New Roman"/>
          <w:sz w:val="24"/>
          <w:szCs w:val="24"/>
        </w:rPr>
        <w:tab/>
        <w:t>Decide on your Topic and Title</w:t>
      </w:r>
      <w:r w:rsidR="00352299" w:rsidRPr="00243D9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3CF298A" w14:textId="77777777" w:rsidR="00EC6B1C" w:rsidRPr="00243D99" w:rsidRDefault="00352299" w:rsidP="00352299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>W</w:t>
      </w:r>
      <w:r w:rsidR="00EC6B1C" w:rsidRPr="00243D99">
        <w:rPr>
          <w:rFonts w:ascii="Times New Roman" w:hAnsi="Times New Roman" w:cs="Times New Roman"/>
          <w:sz w:val="24"/>
          <w:szCs w:val="24"/>
        </w:rPr>
        <w:t>rite the Preliminary Outline.</w:t>
      </w:r>
    </w:p>
    <w:p w14:paraId="5D794A0E" w14:textId="77777777" w:rsidR="00352299" w:rsidRPr="00243D99" w:rsidRDefault="00EC6B1C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ab/>
        <w:t>Week 1</w:t>
      </w:r>
      <w:r w:rsidR="00554C92">
        <w:rPr>
          <w:rFonts w:ascii="Times New Roman" w:hAnsi="Times New Roman" w:cs="Times New Roman"/>
          <w:sz w:val="24"/>
          <w:szCs w:val="24"/>
        </w:rPr>
        <w:t>6</w:t>
      </w:r>
      <w:r w:rsidR="00554C92">
        <w:rPr>
          <w:rFonts w:ascii="Times New Roman" w:hAnsi="Times New Roman" w:cs="Times New Roman"/>
          <w:sz w:val="24"/>
          <w:szCs w:val="24"/>
        </w:rPr>
        <w:tab/>
        <w:t>Write Draft 1</w:t>
      </w:r>
      <w:r w:rsidR="00352299" w:rsidRPr="00243D99">
        <w:rPr>
          <w:rFonts w:ascii="Times New Roman" w:hAnsi="Times New Roman" w:cs="Times New Roman"/>
          <w:sz w:val="24"/>
          <w:szCs w:val="24"/>
        </w:rPr>
        <w:t>;</w:t>
      </w:r>
    </w:p>
    <w:p w14:paraId="111ADA66" w14:textId="77777777" w:rsidR="00352299" w:rsidRPr="00243D99" w:rsidRDefault="00352299" w:rsidP="00554C92">
      <w:pPr>
        <w:ind w:left="1260" w:firstLine="420"/>
        <w:rPr>
          <w:rFonts w:ascii="Times New Roman" w:hAnsi="Times New Roman" w:cs="Times New Roman"/>
          <w:i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>R</w:t>
      </w:r>
      <w:r w:rsidR="00EC6B1C" w:rsidRPr="00243D99">
        <w:rPr>
          <w:rFonts w:ascii="Times New Roman" w:hAnsi="Times New Roman" w:cs="Times New Roman"/>
          <w:sz w:val="24"/>
          <w:szCs w:val="24"/>
        </w:rPr>
        <w:t>eview</w:t>
      </w:r>
      <w:r w:rsidR="00554C92">
        <w:rPr>
          <w:rFonts w:ascii="Times New Roman" w:hAnsi="Times New Roman" w:cs="Times New Roman"/>
          <w:sz w:val="24"/>
          <w:szCs w:val="24"/>
        </w:rPr>
        <w:t xml:space="preserve"> your draft.</w:t>
      </w:r>
      <w:r w:rsidR="00EC6B1C" w:rsidRPr="00243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93054" w14:textId="77777777" w:rsidR="002730E0" w:rsidRPr="00243D99" w:rsidRDefault="00554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</w:t>
      </w:r>
      <w:r w:rsidR="00294FD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 w:rsidR="002730E0" w:rsidRPr="00243D99">
        <w:rPr>
          <w:rFonts w:ascii="Times New Roman" w:hAnsi="Times New Roman" w:cs="Times New Roman"/>
          <w:sz w:val="24"/>
          <w:szCs w:val="24"/>
        </w:rPr>
        <w:t>Write the Final Outline.</w:t>
      </w:r>
    </w:p>
    <w:p w14:paraId="02FFE5FA" w14:textId="77777777" w:rsidR="002730E0" w:rsidRPr="00243D99" w:rsidRDefault="00352299" w:rsidP="002730E0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 xml:space="preserve">Write Draft </w:t>
      </w:r>
      <w:r w:rsidR="00554C92">
        <w:rPr>
          <w:rFonts w:ascii="Times New Roman" w:hAnsi="Times New Roman" w:cs="Times New Roman"/>
          <w:sz w:val="24"/>
          <w:szCs w:val="24"/>
        </w:rPr>
        <w:t>2</w:t>
      </w:r>
      <w:r w:rsidRPr="00243D99">
        <w:rPr>
          <w:rFonts w:ascii="Times New Roman" w:hAnsi="Times New Roman" w:cs="Times New Roman"/>
          <w:sz w:val="24"/>
          <w:szCs w:val="24"/>
        </w:rPr>
        <w:t xml:space="preserve">. </w:t>
      </w:r>
      <w:r w:rsidR="002730E0" w:rsidRPr="00243D99">
        <w:rPr>
          <w:rFonts w:ascii="Times New Roman" w:hAnsi="Times New Roman" w:cs="Times New Roman"/>
          <w:sz w:val="24"/>
          <w:szCs w:val="24"/>
        </w:rPr>
        <w:tab/>
      </w:r>
      <w:r w:rsidR="002730E0" w:rsidRPr="00243D99">
        <w:rPr>
          <w:rFonts w:ascii="Times New Roman" w:hAnsi="Times New Roman" w:cs="Times New Roman"/>
          <w:sz w:val="24"/>
          <w:szCs w:val="24"/>
        </w:rPr>
        <w:tab/>
      </w:r>
      <w:r w:rsidR="002730E0" w:rsidRPr="00243D99">
        <w:rPr>
          <w:rFonts w:ascii="Times New Roman" w:hAnsi="Times New Roman" w:cs="Times New Roman"/>
          <w:sz w:val="24"/>
          <w:szCs w:val="24"/>
        </w:rPr>
        <w:tab/>
      </w:r>
      <w:r w:rsidR="002730E0" w:rsidRPr="00243D9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E266B08" w14:textId="77777777" w:rsidR="00352299" w:rsidRPr="00243D99" w:rsidRDefault="00352299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ab/>
      </w:r>
      <w:r w:rsidRPr="00243D99">
        <w:rPr>
          <w:rFonts w:ascii="Times New Roman" w:hAnsi="Times New Roman" w:cs="Times New Roman"/>
          <w:sz w:val="24"/>
          <w:szCs w:val="24"/>
        </w:rPr>
        <w:tab/>
      </w:r>
      <w:r w:rsidRPr="00243D99">
        <w:rPr>
          <w:rFonts w:ascii="Times New Roman" w:hAnsi="Times New Roman" w:cs="Times New Roman"/>
          <w:sz w:val="24"/>
          <w:szCs w:val="24"/>
        </w:rPr>
        <w:tab/>
      </w:r>
      <w:r w:rsidRPr="00243D99">
        <w:rPr>
          <w:rFonts w:ascii="Times New Roman" w:hAnsi="Times New Roman" w:cs="Times New Roman"/>
          <w:sz w:val="24"/>
          <w:szCs w:val="24"/>
        </w:rPr>
        <w:tab/>
      </w:r>
      <w:r w:rsidR="00554C92">
        <w:rPr>
          <w:rFonts w:ascii="Times New Roman" w:hAnsi="Times New Roman" w:cs="Times New Roman"/>
          <w:sz w:val="24"/>
          <w:szCs w:val="24"/>
        </w:rPr>
        <w:t>Write the Reference.</w:t>
      </w:r>
    </w:p>
    <w:p w14:paraId="12E4E921" w14:textId="77777777" w:rsidR="00352299" w:rsidRPr="00243D99" w:rsidRDefault="00352299">
      <w:pPr>
        <w:rPr>
          <w:rFonts w:ascii="Times New Roman" w:hAnsi="Times New Roman" w:cs="Times New Roman"/>
          <w:sz w:val="24"/>
          <w:szCs w:val="24"/>
        </w:rPr>
      </w:pPr>
    </w:p>
    <w:p w14:paraId="72D04B96" w14:textId="77777777" w:rsidR="002730E0" w:rsidRPr="00243D99" w:rsidRDefault="002730E0">
      <w:pPr>
        <w:rPr>
          <w:rFonts w:ascii="Times New Roman" w:hAnsi="Times New Roman" w:cs="Times New Roman"/>
          <w:b/>
          <w:sz w:val="24"/>
          <w:szCs w:val="24"/>
        </w:rPr>
      </w:pPr>
      <w:r w:rsidRPr="00243D99">
        <w:rPr>
          <w:rFonts w:ascii="Times New Roman" w:hAnsi="Times New Roman" w:cs="Times New Roman"/>
          <w:b/>
          <w:sz w:val="24"/>
          <w:szCs w:val="24"/>
        </w:rPr>
        <w:t xml:space="preserve">Task description: </w:t>
      </w:r>
    </w:p>
    <w:p w14:paraId="3BF0A6F7" w14:textId="77777777" w:rsidR="002730E0" w:rsidRPr="00243D99" w:rsidRDefault="00EC6B1C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>You are supposed to write at least 500 words for an informative essay of the logical-division–of-ideas type on a topic of your own choice</w:t>
      </w:r>
      <w:r w:rsidR="002730E0" w:rsidRPr="00243D99">
        <w:rPr>
          <w:rFonts w:ascii="Times New Roman" w:hAnsi="Times New Roman" w:cs="Times New Roman"/>
          <w:sz w:val="24"/>
          <w:szCs w:val="24"/>
        </w:rPr>
        <w:t>, preferably in the formal style.</w:t>
      </w:r>
      <w:r w:rsidR="00B05975">
        <w:rPr>
          <w:rFonts w:ascii="Times New Roman" w:hAnsi="Times New Roman" w:cs="Times New Roman"/>
          <w:sz w:val="24"/>
          <w:szCs w:val="24"/>
        </w:rPr>
        <w:t xml:space="preserve"> You need to cite</w:t>
      </w:r>
      <w:r w:rsidR="00B05975" w:rsidRPr="00BD21C6">
        <w:rPr>
          <w:rFonts w:ascii="Times New Roman" w:hAnsi="Times New Roman" w:cs="Times New Roman"/>
          <w:color w:val="FF0000"/>
          <w:sz w:val="24"/>
          <w:szCs w:val="24"/>
        </w:rPr>
        <w:t xml:space="preserve"> at least 3 sources </w:t>
      </w:r>
      <w:r w:rsidR="00B05975">
        <w:rPr>
          <w:rFonts w:ascii="Times New Roman" w:hAnsi="Times New Roman" w:cs="Times New Roman"/>
          <w:sz w:val="24"/>
          <w:szCs w:val="24"/>
        </w:rPr>
        <w:t xml:space="preserve">in your writing. </w:t>
      </w:r>
      <w:r w:rsidR="002730E0" w:rsidRPr="00243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213BF" w14:textId="77777777" w:rsidR="002730E0" w:rsidRPr="00243D99" w:rsidRDefault="002730E0">
      <w:pPr>
        <w:rPr>
          <w:rFonts w:ascii="Times New Roman" w:hAnsi="Times New Roman" w:cs="Times New Roman"/>
          <w:sz w:val="24"/>
          <w:szCs w:val="24"/>
        </w:rPr>
      </w:pPr>
    </w:p>
    <w:p w14:paraId="73FC3AD5" w14:textId="77777777" w:rsidR="00EC6B1C" w:rsidRPr="00243D99" w:rsidRDefault="002730E0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 xml:space="preserve">Create a title that indicates the general and/or the specific topic. </w:t>
      </w:r>
    </w:p>
    <w:p w14:paraId="2E6A0347" w14:textId="77777777" w:rsidR="002E126B" w:rsidRPr="00243D99" w:rsidRDefault="002E126B">
      <w:pPr>
        <w:rPr>
          <w:rFonts w:ascii="Times New Roman" w:hAnsi="Times New Roman" w:cs="Times New Roman"/>
          <w:sz w:val="24"/>
          <w:szCs w:val="24"/>
        </w:rPr>
      </w:pPr>
    </w:p>
    <w:p w14:paraId="340C850C" w14:textId="77777777" w:rsidR="00637D85" w:rsidRPr="00243D99" w:rsidRDefault="00174063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 xml:space="preserve">Frame your ideas into </w:t>
      </w:r>
      <w:r w:rsidR="002730E0" w:rsidRPr="00243D99">
        <w:rPr>
          <w:rFonts w:ascii="Times New Roman" w:hAnsi="Times New Roman" w:cs="Times New Roman"/>
          <w:sz w:val="24"/>
          <w:szCs w:val="24"/>
        </w:rPr>
        <w:t xml:space="preserve">three </w:t>
      </w:r>
      <w:r w:rsidRPr="00243D99">
        <w:rPr>
          <w:rFonts w:ascii="Times New Roman" w:hAnsi="Times New Roman" w:cs="Times New Roman"/>
          <w:sz w:val="24"/>
          <w:szCs w:val="24"/>
        </w:rPr>
        <w:t xml:space="preserve">major </w:t>
      </w:r>
      <w:r w:rsidR="002730E0" w:rsidRPr="00243D99">
        <w:rPr>
          <w:rFonts w:ascii="Times New Roman" w:hAnsi="Times New Roman" w:cs="Times New Roman"/>
          <w:sz w:val="24"/>
          <w:szCs w:val="24"/>
        </w:rPr>
        <w:t xml:space="preserve">sections: </w:t>
      </w:r>
      <w:r w:rsidR="00EC6B1C" w:rsidRPr="00243D99">
        <w:rPr>
          <w:rFonts w:ascii="Times New Roman" w:hAnsi="Times New Roman" w:cs="Times New Roman"/>
          <w:sz w:val="24"/>
          <w:szCs w:val="24"/>
        </w:rPr>
        <w:t>Introduction</w:t>
      </w:r>
      <w:r w:rsidR="002730E0" w:rsidRPr="00243D99">
        <w:rPr>
          <w:rFonts w:ascii="Times New Roman" w:hAnsi="Times New Roman" w:cs="Times New Roman"/>
          <w:sz w:val="24"/>
          <w:szCs w:val="24"/>
        </w:rPr>
        <w:t xml:space="preserve">, </w:t>
      </w:r>
      <w:r w:rsidR="00EC6B1C" w:rsidRPr="00243D99">
        <w:rPr>
          <w:rFonts w:ascii="Times New Roman" w:hAnsi="Times New Roman" w:cs="Times New Roman"/>
          <w:sz w:val="24"/>
          <w:szCs w:val="24"/>
        </w:rPr>
        <w:t>Body</w:t>
      </w:r>
      <w:r w:rsidR="002730E0" w:rsidRPr="00243D99">
        <w:rPr>
          <w:rFonts w:ascii="Times New Roman" w:hAnsi="Times New Roman" w:cs="Times New Roman"/>
          <w:sz w:val="24"/>
          <w:szCs w:val="24"/>
        </w:rPr>
        <w:t xml:space="preserve"> and </w:t>
      </w:r>
      <w:r w:rsidR="00EC6B1C" w:rsidRPr="00243D99">
        <w:rPr>
          <w:rFonts w:ascii="Times New Roman" w:hAnsi="Times New Roman" w:cs="Times New Roman"/>
          <w:sz w:val="24"/>
          <w:szCs w:val="24"/>
        </w:rPr>
        <w:t>Conclusion</w:t>
      </w:r>
      <w:r w:rsidR="002730E0" w:rsidRPr="00243D99">
        <w:rPr>
          <w:rFonts w:ascii="Times New Roman" w:hAnsi="Times New Roman" w:cs="Times New Roman"/>
          <w:sz w:val="24"/>
          <w:szCs w:val="24"/>
        </w:rPr>
        <w:t xml:space="preserve">. </w:t>
      </w:r>
      <w:r w:rsidRPr="00243D99">
        <w:rPr>
          <w:rFonts w:ascii="Times New Roman" w:hAnsi="Times New Roman" w:cs="Times New Roman"/>
          <w:sz w:val="24"/>
          <w:szCs w:val="24"/>
        </w:rPr>
        <w:t>The introduction should limit the topic and state the thesis (including the subtopics)</w:t>
      </w:r>
      <w:r w:rsidR="002E126B" w:rsidRPr="00243D99">
        <w:rPr>
          <w:rFonts w:ascii="Times New Roman" w:hAnsi="Times New Roman" w:cs="Times New Roman"/>
          <w:sz w:val="24"/>
          <w:szCs w:val="24"/>
        </w:rPr>
        <w:t xml:space="preserve">. </w:t>
      </w:r>
      <w:r w:rsidRPr="00243D99">
        <w:rPr>
          <w:rFonts w:ascii="Times New Roman" w:hAnsi="Times New Roman" w:cs="Times New Roman"/>
          <w:sz w:val="24"/>
          <w:szCs w:val="24"/>
        </w:rPr>
        <w:t>The body section should devote at least one paragraph</w:t>
      </w:r>
      <w:r w:rsidR="002E126B" w:rsidRPr="00243D99">
        <w:rPr>
          <w:rFonts w:ascii="Times New Roman" w:hAnsi="Times New Roman" w:cs="Times New Roman"/>
          <w:sz w:val="24"/>
          <w:szCs w:val="24"/>
        </w:rPr>
        <w:t xml:space="preserve"> to each subtopic, each with a topic sentence clearly stating the main idea, followed by supporting sentences that cite examples, statistics and/or testimonies to lend adequate support to the main idea. And the conclusion should flow naturally from t</w:t>
      </w:r>
      <w:r w:rsidR="00637D85" w:rsidRPr="00243D99">
        <w:rPr>
          <w:rFonts w:ascii="Times New Roman" w:hAnsi="Times New Roman" w:cs="Times New Roman"/>
          <w:sz w:val="24"/>
          <w:szCs w:val="24"/>
        </w:rPr>
        <w:t xml:space="preserve">he development of the thesis in the body section, summarizing the main points and/or restating the thesis, and wind the whole essay up with a prediction, advice or other impressive thoughts. </w:t>
      </w:r>
    </w:p>
    <w:p w14:paraId="5F58F76C" w14:textId="77777777" w:rsidR="00637D85" w:rsidRPr="00243D99" w:rsidRDefault="00637D85">
      <w:pPr>
        <w:rPr>
          <w:rFonts w:ascii="Times New Roman" w:hAnsi="Times New Roman" w:cs="Times New Roman"/>
          <w:sz w:val="24"/>
          <w:szCs w:val="24"/>
        </w:rPr>
      </w:pPr>
    </w:p>
    <w:p w14:paraId="7318D0CF" w14:textId="77777777" w:rsidR="00EC6B1C" w:rsidRPr="00243D99" w:rsidRDefault="00637D85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 xml:space="preserve">Make sure your essay is coherent, consistent in person/perspective, with transition signals adequately used to define the </w:t>
      </w:r>
      <w:r w:rsidR="002E126B" w:rsidRPr="00243D99">
        <w:rPr>
          <w:rFonts w:ascii="Times New Roman" w:hAnsi="Times New Roman" w:cs="Times New Roman"/>
          <w:sz w:val="24"/>
          <w:szCs w:val="24"/>
        </w:rPr>
        <w:t>logic</w:t>
      </w:r>
      <w:r w:rsidRPr="00243D99">
        <w:rPr>
          <w:rFonts w:ascii="Times New Roman" w:hAnsi="Times New Roman" w:cs="Times New Roman"/>
          <w:sz w:val="24"/>
          <w:szCs w:val="24"/>
        </w:rPr>
        <w:t xml:space="preserve"> and transition between sentences/paragraphs/parts.</w:t>
      </w:r>
      <w:r w:rsidR="002E126B" w:rsidRPr="00243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F8897" w14:textId="77777777" w:rsidR="00A95D4F" w:rsidRPr="00243D99" w:rsidRDefault="00A95D4F">
      <w:pPr>
        <w:rPr>
          <w:rFonts w:ascii="Times New Roman" w:hAnsi="Times New Roman" w:cs="Times New Roman"/>
          <w:sz w:val="24"/>
          <w:szCs w:val="24"/>
        </w:rPr>
      </w:pPr>
    </w:p>
    <w:p w14:paraId="60F7D834" w14:textId="77777777" w:rsidR="00555D19" w:rsidRDefault="00A95D4F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>Write a preliminary outline to help plan your writing; Work out a final outline to help re-examine your final draft.</w:t>
      </w:r>
      <w:r w:rsidR="00071A53" w:rsidRPr="00243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E2A72" w14:textId="77777777" w:rsidR="00555D19" w:rsidRDefault="00555D19">
      <w:pPr>
        <w:rPr>
          <w:rFonts w:ascii="Times New Roman" w:hAnsi="Times New Roman" w:cs="Times New Roman"/>
          <w:sz w:val="24"/>
          <w:szCs w:val="24"/>
        </w:rPr>
      </w:pPr>
    </w:p>
    <w:p w14:paraId="491F0BF0" w14:textId="77777777" w:rsidR="00555D19" w:rsidRDefault="00071A53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 xml:space="preserve">Review your own </w:t>
      </w:r>
      <w:r w:rsidR="004007A9">
        <w:rPr>
          <w:rFonts w:ascii="Times New Roman" w:hAnsi="Times New Roman" w:cs="Times New Roman"/>
          <w:sz w:val="24"/>
          <w:szCs w:val="24"/>
        </w:rPr>
        <w:t>first</w:t>
      </w:r>
      <w:r w:rsidRPr="00243D99">
        <w:rPr>
          <w:rFonts w:ascii="Times New Roman" w:hAnsi="Times New Roman" w:cs="Times New Roman"/>
          <w:sz w:val="24"/>
          <w:szCs w:val="24"/>
        </w:rPr>
        <w:t xml:space="preserve"> draft, </w:t>
      </w:r>
      <w:r w:rsidR="00042512" w:rsidRPr="00243D99">
        <w:rPr>
          <w:rFonts w:ascii="Times New Roman" w:hAnsi="Times New Roman" w:cs="Times New Roman"/>
          <w:sz w:val="24"/>
          <w:szCs w:val="24"/>
        </w:rPr>
        <w:t xml:space="preserve">underlining </w:t>
      </w:r>
      <w:r w:rsidRPr="00243D99">
        <w:rPr>
          <w:rFonts w:ascii="Times New Roman" w:hAnsi="Times New Roman" w:cs="Times New Roman"/>
          <w:sz w:val="24"/>
          <w:szCs w:val="24"/>
          <w:u w:val="thick"/>
        </w:rPr>
        <w:t>the thesis statement,</w:t>
      </w:r>
      <w:r w:rsidRPr="00243D99">
        <w:rPr>
          <w:rFonts w:ascii="Times New Roman" w:hAnsi="Times New Roman" w:cs="Times New Roman"/>
          <w:sz w:val="24"/>
          <w:szCs w:val="24"/>
        </w:rPr>
        <w:t xml:space="preserve"> </w:t>
      </w:r>
      <w:r w:rsidRPr="00243D99">
        <w:rPr>
          <w:rFonts w:ascii="Times New Roman" w:hAnsi="Times New Roman" w:cs="Times New Roman"/>
          <w:sz w:val="24"/>
          <w:szCs w:val="24"/>
          <w:u w:val="single"/>
        </w:rPr>
        <w:t>the topic sentence</w:t>
      </w:r>
      <w:r w:rsidRPr="00243D99">
        <w:rPr>
          <w:rFonts w:ascii="Times New Roman" w:hAnsi="Times New Roman" w:cs="Times New Roman"/>
          <w:sz w:val="24"/>
          <w:szCs w:val="24"/>
        </w:rPr>
        <w:t xml:space="preserve">s of the body paragraphs, </w:t>
      </w:r>
      <w:r w:rsidRPr="00243D99">
        <w:rPr>
          <w:rFonts w:ascii="Times New Roman" w:hAnsi="Times New Roman" w:cs="Times New Roman"/>
          <w:sz w:val="24"/>
          <w:szCs w:val="24"/>
          <w:u w:val="wave"/>
        </w:rPr>
        <w:t>transition signals</w:t>
      </w:r>
      <w:r w:rsidRPr="00243D99">
        <w:rPr>
          <w:rFonts w:ascii="Times New Roman" w:hAnsi="Times New Roman" w:cs="Times New Roman"/>
          <w:sz w:val="24"/>
          <w:szCs w:val="24"/>
        </w:rPr>
        <w:t xml:space="preserve"> </w:t>
      </w:r>
      <w:r w:rsidR="00042512" w:rsidRPr="00243D99">
        <w:rPr>
          <w:rFonts w:ascii="Times New Roman" w:hAnsi="Times New Roman" w:cs="Times New Roman"/>
          <w:sz w:val="24"/>
          <w:szCs w:val="24"/>
        </w:rPr>
        <w:t xml:space="preserve">and highlighting </w:t>
      </w:r>
      <w:r w:rsidR="00042512" w:rsidRPr="00243D99">
        <w:rPr>
          <w:rFonts w:ascii="Times New Roman" w:hAnsi="Times New Roman" w:cs="Times New Roman"/>
          <w:b/>
          <w:sz w:val="24"/>
          <w:szCs w:val="24"/>
        </w:rPr>
        <w:t>key words</w:t>
      </w:r>
      <w:r w:rsidR="00042512" w:rsidRPr="00243D99">
        <w:rPr>
          <w:rFonts w:ascii="Times New Roman" w:hAnsi="Times New Roman" w:cs="Times New Roman"/>
          <w:sz w:val="24"/>
          <w:szCs w:val="24"/>
        </w:rPr>
        <w:t>, as indicated here.</w:t>
      </w:r>
      <w:r w:rsidR="00555D19">
        <w:rPr>
          <w:rFonts w:ascii="Times New Roman" w:hAnsi="Times New Roman" w:cs="Times New Roman"/>
          <w:sz w:val="24"/>
          <w:szCs w:val="24"/>
        </w:rPr>
        <w:t xml:space="preserve"> Record what you need to do to improve Draft 1. </w:t>
      </w:r>
    </w:p>
    <w:p w14:paraId="4719DCB0" w14:textId="77777777" w:rsidR="00555D19" w:rsidRDefault="00555D19">
      <w:pPr>
        <w:rPr>
          <w:rFonts w:ascii="Times New Roman" w:hAnsi="Times New Roman" w:cs="Times New Roman"/>
          <w:sz w:val="24"/>
          <w:szCs w:val="24"/>
        </w:rPr>
      </w:pPr>
    </w:p>
    <w:p w14:paraId="4634385C" w14:textId="77777777" w:rsidR="00A95D4F" w:rsidRPr="00243D99" w:rsidRDefault="00555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write your final draft.</w:t>
      </w:r>
    </w:p>
    <w:p w14:paraId="5C62F4E4" w14:textId="77777777" w:rsidR="00071A53" w:rsidRPr="00243D99" w:rsidRDefault="00071A53">
      <w:pPr>
        <w:rPr>
          <w:rFonts w:ascii="Times New Roman" w:hAnsi="Times New Roman" w:cs="Times New Roman"/>
          <w:sz w:val="24"/>
          <w:szCs w:val="24"/>
        </w:rPr>
      </w:pPr>
    </w:p>
    <w:p w14:paraId="5B59B601" w14:textId="77777777" w:rsidR="00071A53" w:rsidRPr="00243D99" w:rsidRDefault="00071A53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 xml:space="preserve">Attach “Reference” to the end of your Draft </w:t>
      </w:r>
      <w:r w:rsidR="009E13DD">
        <w:rPr>
          <w:rFonts w:ascii="Times New Roman" w:hAnsi="Times New Roman" w:cs="Times New Roman"/>
          <w:sz w:val="24"/>
          <w:szCs w:val="24"/>
        </w:rPr>
        <w:t>2</w:t>
      </w:r>
      <w:r w:rsidRPr="00243D99">
        <w:rPr>
          <w:rFonts w:ascii="Times New Roman" w:hAnsi="Times New Roman" w:cs="Times New Roman"/>
          <w:sz w:val="24"/>
          <w:szCs w:val="24"/>
        </w:rPr>
        <w:t>. Remember to use the APA format.</w:t>
      </w:r>
    </w:p>
    <w:p w14:paraId="1BA822C7" w14:textId="77777777" w:rsidR="00A95D4F" w:rsidRPr="00243D99" w:rsidRDefault="00A95D4F">
      <w:pPr>
        <w:rPr>
          <w:rFonts w:ascii="Times New Roman" w:hAnsi="Times New Roman" w:cs="Times New Roman"/>
          <w:sz w:val="24"/>
          <w:szCs w:val="24"/>
        </w:rPr>
      </w:pPr>
    </w:p>
    <w:p w14:paraId="1C4ADAAD" w14:textId="77777777" w:rsidR="00FE4649" w:rsidRDefault="00FE4649">
      <w:pPr>
        <w:rPr>
          <w:rFonts w:ascii="Times New Roman" w:hAnsi="Times New Roman" w:cs="Times New Roman"/>
          <w:sz w:val="24"/>
          <w:szCs w:val="24"/>
        </w:rPr>
      </w:pPr>
    </w:p>
    <w:p w14:paraId="7EB3E307" w14:textId="77777777" w:rsidR="00E87685" w:rsidRPr="00243D99" w:rsidRDefault="00E87685">
      <w:pPr>
        <w:rPr>
          <w:rFonts w:ascii="Times New Roman" w:hAnsi="Times New Roman" w:cs="Times New Roman"/>
          <w:sz w:val="24"/>
          <w:szCs w:val="24"/>
        </w:rPr>
      </w:pPr>
    </w:p>
    <w:p w14:paraId="56198EFC" w14:textId="77777777" w:rsidR="00B341AA" w:rsidRPr="00243D99" w:rsidRDefault="00B341AA">
      <w:pPr>
        <w:rPr>
          <w:rFonts w:ascii="Times New Roman" w:hAnsi="Times New Roman" w:cs="Times New Roman"/>
          <w:b/>
          <w:sz w:val="24"/>
          <w:szCs w:val="24"/>
        </w:rPr>
      </w:pPr>
      <w:r w:rsidRPr="00243D99">
        <w:rPr>
          <w:rFonts w:ascii="Times New Roman" w:hAnsi="Times New Roman" w:cs="Times New Roman"/>
          <w:b/>
          <w:sz w:val="24"/>
          <w:szCs w:val="24"/>
        </w:rPr>
        <w:lastRenderedPageBreak/>
        <w:t>Submission</w:t>
      </w:r>
      <w:r w:rsidR="00E87685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14:paraId="2D8F34BC" w14:textId="77777777" w:rsidR="00E87685" w:rsidRDefault="00E87685" w:rsidP="00E87685">
      <w:pPr>
        <w:pStyle w:val="ListParagraph"/>
        <w:numPr>
          <w:ilvl w:val="0"/>
          <w:numId w:val="1"/>
        </w:numPr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87685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Pr="00E87685">
        <w:rPr>
          <w:rFonts w:ascii="Times New Roman" w:hAnsi="Times New Roman" w:cs="Times New Roman"/>
          <w:b/>
          <w:sz w:val="24"/>
          <w:szCs w:val="24"/>
          <w:u w:val="single"/>
        </w:rPr>
        <w:t>regular attendees</w:t>
      </w:r>
      <w:r w:rsidRPr="00E87685">
        <w:rPr>
          <w:rFonts w:ascii="Times New Roman" w:hAnsi="Times New Roman" w:cs="Times New Roman" w:hint="eastAsia"/>
          <w:b/>
          <w:sz w:val="24"/>
          <w:szCs w:val="24"/>
        </w:rPr>
        <w:t>,</w:t>
      </w:r>
      <w:r w:rsidRPr="00E87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87685">
        <w:rPr>
          <w:rFonts w:ascii="Times New Roman" w:hAnsi="Times New Roman" w:cs="Times New Roman"/>
          <w:sz w:val="24"/>
          <w:szCs w:val="24"/>
        </w:rPr>
        <w:t xml:space="preserve">your essay should be submitted to the folder "Essay writing-due on December 31" at </w:t>
      </w:r>
      <w:r w:rsidRPr="00E87685">
        <w:rPr>
          <w:rFonts w:ascii="Times New Roman" w:hAnsi="Times New Roman" w:cs="Times New Roman"/>
          <w:sz w:val="24"/>
          <w:szCs w:val="24"/>
        </w:rPr>
        <w:t>文件中心</w:t>
      </w:r>
      <w:r w:rsidRPr="00E87685">
        <w:rPr>
          <w:rFonts w:ascii="Times New Roman" w:hAnsi="Times New Roman" w:cs="Times New Roman"/>
          <w:sz w:val="24"/>
          <w:szCs w:val="24"/>
        </w:rPr>
        <w:t xml:space="preserve"> of </w:t>
      </w:r>
      <w:hyperlink r:id="rId8" w:history="1">
        <w:r w:rsidRPr="00E87685">
          <w:rPr>
            <w:rStyle w:val="Hyperlink"/>
            <w:rFonts w:ascii="Times New Roman" w:hAnsi="Times New Roman" w:cs="Times New Roman"/>
            <w:sz w:val="24"/>
            <w:szCs w:val="24"/>
          </w:rPr>
          <w:t>bhiscambridge@163.com</w:t>
        </w:r>
      </w:hyperlink>
      <w:r w:rsidRPr="00E87685">
        <w:rPr>
          <w:rFonts w:ascii="Times New Roman" w:hAnsi="Times New Roman" w:cs="Times New Roman"/>
          <w:sz w:val="24"/>
          <w:szCs w:val="24"/>
        </w:rPr>
        <w:t>.</w:t>
      </w:r>
      <w:r w:rsidRPr="00E8768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E87685">
        <w:rPr>
          <w:rFonts w:ascii="Times New Roman" w:hAnsi="Times New Roman" w:cs="Times New Roman" w:hint="eastAsia"/>
          <w:b/>
          <w:sz w:val="24"/>
          <w:szCs w:val="24"/>
          <w:u w:val="single"/>
        </w:rPr>
        <w:t>非免听</w:t>
      </w:r>
      <w:proofErr w:type="gramEnd"/>
      <w:r w:rsidRPr="00E87685">
        <w:rPr>
          <w:rFonts w:ascii="Times New Roman" w:hAnsi="Times New Roman" w:cs="Times New Roman" w:hint="eastAsia"/>
          <w:b/>
          <w:sz w:val="24"/>
          <w:szCs w:val="24"/>
          <w:u w:val="single"/>
        </w:rPr>
        <w:t>生</w:t>
      </w:r>
      <w:r w:rsidRPr="00E87685">
        <w:rPr>
          <w:rFonts w:ascii="Times New Roman" w:hAnsi="Times New Roman" w:cs="Times New Roman" w:hint="eastAsia"/>
          <w:sz w:val="24"/>
          <w:szCs w:val="24"/>
        </w:rPr>
        <w:t>的作文</w:t>
      </w:r>
      <w:r w:rsidRPr="00E87685">
        <w:rPr>
          <w:rFonts w:ascii="Times New Roman" w:hAnsi="Times New Roman" w:cs="Times New Roman"/>
          <w:sz w:val="24"/>
          <w:szCs w:val="24"/>
        </w:rPr>
        <w:t>提交到英语</w:t>
      </w:r>
      <w:proofErr w:type="gramStart"/>
      <w:r w:rsidRPr="00E87685">
        <w:rPr>
          <w:rFonts w:ascii="Times New Roman" w:hAnsi="Times New Roman" w:cs="Times New Roman"/>
          <w:sz w:val="24"/>
          <w:szCs w:val="24"/>
        </w:rPr>
        <w:t>公邮文件</w:t>
      </w:r>
      <w:proofErr w:type="gramEnd"/>
      <w:r w:rsidRPr="00E87685">
        <w:rPr>
          <w:rFonts w:ascii="Times New Roman" w:hAnsi="Times New Roman" w:cs="Times New Roman"/>
          <w:sz w:val="24"/>
          <w:szCs w:val="24"/>
        </w:rPr>
        <w:t>中心对应文件夹</w:t>
      </w:r>
      <w:r w:rsidRPr="00E87685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9E6EC4E" w14:textId="77777777" w:rsidR="00E87685" w:rsidRPr="00E87685" w:rsidRDefault="00E87685" w:rsidP="00E87685">
      <w:pPr>
        <w:pStyle w:val="ListParagraph"/>
        <w:numPr>
          <w:ilvl w:val="0"/>
          <w:numId w:val="1"/>
        </w:numPr>
        <w:adjustRightInd w:val="0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E87685">
        <w:rPr>
          <w:rFonts w:ascii="Times New Roman" w:hAnsi="Times New Roman" w:cs="Times New Roman"/>
          <w:sz w:val="24"/>
          <w:szCs w:val="24"/>
        </w:rPr>
        <w:t xml:space="preserve">For </w:t>
      </w:r>
      <w:r w:rsidRPr="00E87685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those </w:t>
      </w:r>
      <w:r w:rsidRPr="00E87685">
        <w:rPr>
          <w:rFonts w:ascii="Times New Roman" w:hAnsi="Times New Roman" w:cs="Times New Roman"/>
          <w:b/>
          <w:sz w:val="24"/>
          <w:szCs w:val="24"/>
          <w:u w:val="single"/>
        </w:rPr>
        <w:t>exempted from English class</w:t>
      </w:r>
      <w:r w:rsidRPr="00E87685">
        <w:rPr>
          <w:rFonts w:ascii="Times New Roman" w:hAnsi="Times New Roman" w:cs="Times New Roman"/>
          <w:sz w:val="24"/>
          <w:szCs w:val="24"/>
        </w:rPr>
        <w:t>, you</w:t>
      </w:r>
      <w:r w:rsidRPr="00E87685">
        <w:rPr>
          <w:rFonts w:ascii="Times New Roman" w:hAnsi="Times New Roman" w:cs="Times New Roman" w:hint="eastAsia"/>
          <w:sz w:val="24"/>
          <w:szCs w:val="24"/>
        </w:rPr>
        <w:t>r</w:t>
      </w:r>
      <w:r w:rsidRPr="00E87685">
        <w:rPr>
          <w:rFonts w:ascii="Times New Roman" w:hAnsi="Times New Roman" w:cs="Times New Roman"/>
          <w:sz w:val="24"/>
          <w:szCs w:val="24"/>
        </w:rPr>
        <w:t xml:space="preserve"> essay should be submitted to the </w:t>
      </w:r>
      <w:r w:rsidRPr="00E87685">
        <w:rPr>
          <w:rFonts w:ascii="Times New Roman" w:hAnsi="Times New Roman" w:cs="Times New Roman" w:hint="eastAsia"/>
          <w:sz w:val="24"/>
          <w:szCs w:val="24"/>
        </w:rPr>
        <w:t xml:space="preserve">task </w:t>
      </w:r>
      <w:r w:rsidRPr="00E87685">
        <w:rPr>
          <w:rFonts w:ascii="Times New Roman" w:hAnsi="Times New Roman" w:cs="Times New Roman"/>
          <w:sz w:val="24"/>
          <w:szCs w:val="24"/>
        </w:rPr>
        <w:t xml:space="preserve">folder </w:t>
      </w:r>
      <w:r w:rsidRPr="00E87685">
        <w:rPr>
          <w:rFonts w:ascii="Times New Roman" w:hAnsi="Times New Roman" w:cs="Times New Roman" w:hint="eastAsia"/>
          <w:sz w:val="24"/>
          <w:szCs w:val="24"/>
        </w:rPr>
        <w:t>at</w:t>
      </w:r>
    </w:p>
    <w:p w14:paraId="5B046EA3" w14:textId="77777777" w:rsidR="00E87685" w:rsidRPr="00E87685" w:rsidRDefault="00E87685" w:rsidP="00E87685">
      <w:pPr>
        <w:pStyle w:val="ListParagraph"/>
        <w:adjustRightInd w:val="0"/>
        <w:snapToGrid w:val="0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87685">
        <w:rPr>
          <w:rFonts w:ascii="Times New Roman" w:hAnsi="Times New Roman" w:cs="Times New Roman"/>
          <w:sz w:val="24"/>
          <w:szCs w:val="24"/>
        </w:rPr>
        <w:t>https://bhpan.buaa.edu.cn:443/link/9754FB29754C06067C7504AE50D4EFB4 (</w:t>
      </w:r>
      <w:r w:rsidRPr="00E87685">
        <w:rPr>
          <w:rFonts w:ascii="Times New Roman" w:hAnsi="Times New Roman" w:cs="Times New Roman"/>
          <w:sz w:val="24"/>
          <w:szCs w:val="24"/>
        </w:rPr>
        <w:t>有效期限：</w:t>
      </w:r>
      <w:r w:rsidRPr="00E87685">
        <w:rPr>
          <w:rFonts w:ascii="Times New Roman" w:hAnsi="Times New Roman" w:cs="Times New Roman"/>
          <w:sz w:val="24"/>
          <w:szCs w:val="24"/>
        </w:rPr>
        <w:t xml:space="preserve">2021-12-31 23:59). </w:t>
      </w:r>
      <w:proofErr w:type="gramStart"/>
      <w:r w:rsidRPr="00E87685">
        <w:rPr>
          <w:rFonts w:ascii="Times New Roman" w:hAnsi="Times New Roman" w:cs="Times New Roman" w:hint="eastAsia"/>
          <w:b/>
          <w:sz w:val="24"/>
          <w:szCs w:val="24"/>
          <w:u w:val="single"/>
        </w:rPr>
        <w:t>免听生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的作文</w:t>
      </w:r>
      <w:r w:rsidRPr="00E87685">
        <w:rPr>
          <w:rFonts w:ascii="Times New Roman" w:hAnsi="Times New Roman" w:cs="Times New Roman"/>
          <w:sz w:val="24"/>
          <w:szCs w:val="24"/>
        </w:rPr>
        <w:t>于</w:t>
      </w:r>
      <w:r w:rsidRPr="00E87685">
        <w:rPr>
          <w:rFonts w:ascii="Times New Roman" w:hAnsi="Times New Roman" w:cs="Times New Roman"/>
          <w:sz w:val="24"/>
          <w:szCs w:val="24"/>
        </w:rPr>
        <w:t>12</w:t>
      </w:r>
      <w:r w:rsidRPr="00E87685">
        <w:rPr>
          <w:rFonts w:ascii="Times New Roman" w:hAnsi="Times New Roman" w:cs="Times New Roman"/>
          <w:sz w:val="24"/>
          <w:szCs w:val="24"/>
        </w:rPr>
        <w:t>月</w:t>
      </w:r>
      <w:r w:rsidRPr="00E87685">
        <w:rPr>
          <w:rFonts w:ascii="Times New Roman" w:hAnsi="Times New Roman" w:cs="Times New Roman"/>
          <w:sz w:val="24"/>
          <w:szCs w:val="24"/>
        </w:rPr>
        <w:t>31</w:t>
      </w:r>
      <w:r w:rsidRPr="00E87685">
        <w:rPr>
          <w:rFonts w:ascii="Times New Roman" w:hAnsi="Times New Roman" w:cs="Times New Roman"/>
          <w:sz w:val="24"/>
          <w:szCs w:val="24"/>
        </w:rPr>
        <w:t>日前提交到上面链接所指向的北航盘文件夹里。</w:t>
      </w:r>
    </w:p>
    <w:p w14:paraId="5415382F" w14:textId="77777777" w:rsidR="00E87685" w:rsidRDefault="00E87685" w:rsidP="00E8768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p w14:paraId="4D193C2A" w14:textId="77777777" w:rsidR="00E87685" w:rsidRDefault="00E87685" w:rsidP="00E87685">
      <w:pPr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all: </w:t>
      </w:r>
    </w:p>
    <w:p w14:paraId="5C25EFF9" w14:textId="77777777" w:rsidR="00B341AA" w:rsidRPr="00243D99" w:rsidRDefault="00E235C1" w:rsidP="00E8768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b/>
          <w:sz w:val="24"/>
          <w:szCs w:val="24"/>
        </w:rPr>
        <w:t xml:space="preserve">Naming of the word document: </w:t>
      </w:r>
      <w:r w:rsidR="00FE4649">
        <w:rPr>
          <w:rFonts w:ascii="Times New Roman" w:hAnsi="Times New Roman" w:cs="Times New Roman"/>
          <w:sz w:val="24"/>
          <w:szCs w:val="24"/>
        </w:rPr>
        <w:t>IS</w:t>
      </w:r>
      <w:r w:rsidRPr="00243D99">
        <w:rPr>
          <w:rFonts w:ascii="Times New Roman" w:hAnsi="Times New Roman" w:cs="Times New Roman"/>
          <w:sz w:val="24"/>
          <w:szCs w:val="24"/>
        </w:rPr>
        <w:t>-Group number-Student ID-Name</w:t>
      </w:r>
      <w:r w:rsidR="00E23D3D">
        <w:rPr>
          <w:rFonts w:ascii="Times New Roman" w:hAnsi="Times New Roman" w:cs="Times New Roman"/>
          <w:sz w:val="24"/>
          <w:szCs w:val="24"/>
        </w:rPr>
        <w:t>-Title</w:t>
      </w:r>
    </w:p>
    <w:p w14:paraId="3673FFB2" w14:textId="77777777" w:rsidR="00E235C1" w:rsidRDefault="00E235C1">
      <w:pPr>
        <w:rPr>
          <w:rFonts w:ascii="Times New Roman" w:hAnsi="Times New Roman" w:cs="Times New Roman"/>
          <w:sz w:val="24"/>
          <w:szCs w:val="24"/>
        </w:rPr>
      </w:pPr>
      <w:r w:rsidRPr="00243D99">
        <w:rPr>
          <w:rFonts w:ascii="Times New Roman" w:hAnsi="Times New Roman" w:cs="Times New Roman"/>
          <w:sz w:val="24"/>
          <w:szCs w:val="24"/>
        </w:rPr>
        <w:tab/>
      </w:r>
      <w:r w:rsidR="00243D99" w:rsidRPr="00243D99">
        <w:rPr>
          <w:rFonts w:ascii="Times New Roman" w:hAnsi="Times New Roman" w:cs="Times New Roman"/>
          <w:b/>
          <w:sz w:val="24"/>
          <w:szCs w:val="24"/>
        </w:rPr>
        <w:t xml:space="preserve">Font: </w:t>
      </w:r>
      <w:r w:rsidR="00243D99" w:rsidRPr="00243D99">
        <w:rPr>
          <w:rFonts w:ascii="Times New Roman" w:hAnsi="Times New Roman" w:cs="Times New Roman"/>
          <w:sz w:val="24"/>
          <w:szCs w:val="24"/>
        </w:rPr>
        <w:t xml:space="preserve">Times New Roman </w:t>
      </w:r>
      <w:r w:rsidR="00243D99">
        <w:rPr>
          <w:rFonts w:ascii="Times New Roman" w:hAnsi="Times New Roman" w:cs="Times New Roman"/>
          <w:sz w:val="24"/>
          <w:szCs w:val="24"/>
        </w:rPr>
        <w:t>12</w:t>
      </w:r>
    </w:p>
    <w:p w14:paraId="1B251A25" w14:textId="77777777" w:rsidR="00243D99" w:rsidRDefault="00E23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3D3D">
        <w:rPr>
          <w:rFonts w:ascii="Times New Roman" w:hAnsi="Times New Roman" w:cs="Times New Roman"/>
          <w:b/>
          <w:sz w:val="24"/>
          <w:szCs w:val="24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4649">
        <w:rPr>
          <w:rFonts w:ascii="Times New Roman" w:hAnsi="Times New Roman" w:cs="Times New Roman"/>
          <w:sz w:val="24"/>
          <w:szCs w:val="24"/>
        </w:rPr>
        <w:t>IS</w:t>
      </w:r>
      <w:r w:rsidRPr="00243D99">
        <w:rPr>
          <w:rFonts w:ascii="Times New Roman" w:hAnsi="Times New Roman" w:cs="Times New Roman"/>
          <w:sz w:val="24"/>
          <w:szCs w:val="24"/>
        </w:rPr>
        <w:t>-Group number-Student ID-Name</w:t>
      </w:r>
      <w:r>
        <w:rPr>
          <w:rFonts w:ascii="Times New Roman" w:hAnsi="Times New Roman" w:cs="Times New Roman"/>
          <w:sz w:val="24"/>
          <w:szCs w:val="24"/>
        </w:rPr>
        <w:t>-Title</w:t>
      </w:r>
      <w:r w:rsidR="00937836">
        <w:rPr>
          <w:rFonts w:ascii="Times New Roman" w:hAnsi="Times New Roman" w:cs="Times New Roman"/>
          <w:sz w:val="24"/>
          <w:szCs w:val="24"/>
        </w:rPr>
        <w:t>, centered</w:t>
      </w:r>
      <w:r w:rsidR="00243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8C60B" w14:textId="77777777" w:rsidR="00E23D3D" w:rsidRDefault="00937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7836">
        <w:rPr>
          <w:rFonts w:ascii="Times New Roman" w:hAnsi="Times New Roman" w:cs="Times New Roman"/>
          <w:b/>
          <w:sz w:val="24"/>
          <w:szCs w:val="24"/>
        </w:rPr>
        <w:t xml:space="preserve">Footer: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E23D3D">
        <w:rPr>
          <w:rFonts w:ascii="Times New Roman" w:hAnsi="Times New Roman" w:cs="Times New Roman"/>
          <w:sz w:val="24"/>
          <w:szCs w:val="24"/>
        </w:rPr>
        <w:t>number/Total of page</w:t>
      </w:r>
      <w:r>
        <w:rPr>
          <w:rFonts w:ascii="Times New Roman" w:hAnsi="Times New Roman" w:cs="Times New Roman"/>
          <w:sz w:val="24"/>
          <w:szCs w:val="24"/>
        </w:rPr>
        <w:t>s, centered</w:t>
      </w:r>
    </w:p>
    <w:p w14:paraId="43829493" w14:textId="77777777" w:rsidR="00937836" w:rsidRDefault="00937836">
      <w:pPr>
        <w:rPr>
          <w:rFonts w:ascii="Times New Roman" w:hAnsi="Times New Roman" w:cs="Times New Roman"/>
          <w:sz w:val="24"/>
          <w:szCs w:val="24"/>
        </w:rPr>
      </w:pPr>
    </w:p>
    <w:p w14:paraId="038A998E" w14:textId="77777777" w:rsidR="00937836" w:rsidRPr="00937836" w:rsidRDefault="009378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7836">
        <w:rPr>
          <w:rFonts w:ascii="Times New Roman" w:hAnsi="Times New Roman" w:cs="Times New Roman"/>
          <w:b/>
          <w:sz w:val="24"/>
          <w:szCs w:val="24"/>
        </w:rPr>
        <w:t xml:space="preserve">Layout: </w:t>
      </w:r>
    </w:p>
    <w:p w14:paraId="7731A15E" w14:textId="77777777" w:rsidR="00937836" w:rsidRDefault="00937836" w:rsidP="009378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836">
        <w:rPr>
          <w:rFonts w:ascii="Times New Roman" w:hAnsi="Times New Roman" w:cs="Times New Roman"/>
          <w:b/>
          <w:sz w:val="24"/>
          <w:szCs w:val="24"/>
        </w:rPr>
        <w:t>Title</w:t>
      </w:r>
    </w:p>
    <w:p w14:paraId="4608899C" w14:textId="77777777" w:rsidR="00937836" w:rsidRDefault="00937836" w:rsidP="00937836">
      <w:pPr>
        <w:rPr>
          <w:rFonts w:ascii="Times New Roman" w:hAnsi="Times New Roman" w:cs="Times New Roman"/>
          <w:b/>
          <w:sz w:val="24"/>
          <w:szCs w:val="24"/>
        </w:rPr>
      </w:pPr>
    </w:p>
    <w:p w14:paraId="50940641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Preliminary Outline</w:t>
      </w:r>
    </w:p>
    <w:p w14:paraId="59C0CA9F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…</w:t>
      </w:r>
    </w:p>
    <w:p w14:paraId="542A1BE3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</w:p>
    <w:p w14:paraId="6E7CC368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-------------------------------------------------------------------------------------------</w:t>
      </w:r>
    </w:p>
    <w:p w14:paraId="436154DB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Draft 1 </w:t>
      </w:r>
    </w:p>
    <w:p w14:paraId="08013AF1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…</w:t>
      </w:r>
    </w:p>
    <w:p w14:paraId="323ED9D0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</w:p>
    <w:p w14:paraId="3036C520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Draft 1</w:t>
      </w:r>
      <w:r w:rsidR="00D7400C">
        <w:rPr>
          <w:rFonts w:ascii="Times New Roman" w:hAnsi="Times New Roman" w:cs="Times New Roman"/>
          <w:b/>
          <w:sz w:val="24"/>
          <w:szCs w:val="24"/>
        </w:rPr>
        <w:t xml:space="preserve"> (with </w:t>
      </w:r>
      <w:commentRangeStart w:id="0"/>
      <w:r w:rsidR="00D7400C">
        <w:rPr>
          <w:rFonts w:ascii="Times New Roman" w:hAnsi="Times New Roman" w:cs="Times New Roman"/>
          <w:b/>
          <w:sz w:val="24"/>
          <w:szCs w:val="24"/>
        </w:rPr>
        <w:t>Self review</w:t>
      </w:r>
      <w:commentRangeEnd w:id="0"/>
      <w:r w:rsidR="0023093A">
        <w:rPr>
          <w:rStyle w:val="CommentReference"/>
        </w:rPr>
        <w:commentReference w:id="0"/>
      </w:r>
      <w:r w:rsidR="00D7400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3517D2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…</w:t>
      </w:r>
    </w:p>
    <w:p w14:paraId="4FDF99CC" w14:textId="77777777" w:rsidR="00FE4649" w:rsidRDefault="00FE4649" w:rsidP="00FE4649">
      <w:pPr>
        <w:ind w:firstLine="420"/>
        <w:rPr>
          <w:rFonts w:ascii="Times New Roman" w:hAnsi="Times New Roman" w:cs="Times New Roman"/>
          <w:b/>
          <w:sz w:val="24"/>
          <w:szCs w:val="24"/>
        </w:rPr>
      </w:pPr>
    </w:p>
    <w:p w14:paraId="501BFE07" w14:textId="77777777" w:rsidR="00FE4649" w:rsidRPr="00937836" w:rsidRDefault="00FE4649" w:rsidP="00FE4649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Self review:</w:t>
      </w:r>
    </w:p>
    <w:p w14:paraId="5CED20FE" w14:textId="77777777" w:rsidR="00937836" w:rsidRDefault="00937836" w:rsidP="00FE4649">
      <w:pPr>
        <w:ind w:firstLine="420"/>
        <w:rPr>
          <w:ins w:id="1" w:author="lenovo" w:date="2021-12-14T08:18:00Z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ins w:id="2" w:author="lenovo" w:date="2021-12-14T08:17:00Z">
        <w:r w:rsidR="0023093A">
          <w:rPr>
            <w:rFonts w:ascii="Times New Roman" w:hAnsi="Times New Roman" w:cs="Times New Roman"/>
            <w:b/>
            <w:sz w:val="24"/>
            <w:szCs w:val="24"/>
          </w:rPr>
          <w:t>1. The style needs to be more formal.</w:t>
        </w:r>
      </w:ins>
    </w:p>
    <w:p w14:paraId="101790EF" w14:textId="77777777" w:rsidR="0023093A" w:rsidRDefault="0023093A" w:rsidP="00FE4649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ins w:id="3" w:author="lenovo" w:date="2021-12-14T08:18:00Z">
        <w:r>
          <w:rPr>
            <w:rFonts w:ascii="Times New Roman" w:hAnsi="Times New Roman" w:cs="Times New Roman"/>
            <w:b/>
            <w:sz w:val="24"/>
            <w:szCs w:val="24"/>
          </w:rPr>
          <w:t xml:space="preserve">    …</w:t>
        </w:r>
      </w:ins>
    </w:p>
    <w:p w14:paraId="731FE070" w14:textId="77777777" w:rsidR="0023093A" w:rsidRDefault="0023093A" w:rsidP="00937836">
      <w:pPr>
        <w:ind w:firstLine="420"/>
        <w:rPr>
          <w:ins w:id="4" w:author="lenovo" w:date="2021-12-14T08:17:00Z"/>
          <w:rFonts w:ascii="Times New Roman" w:hAnsi="Times New Roman" w:cs="Times New Roman"/>
          <w:b/>
          <w:sz w:val="24"/>
          <w:szCs w:val="24"/>
        </w:rPr>
      </w:pPr>
    </w:p>
    <w:p w14:paraId="28F20AB2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Final Outline</w:t>
      </w:r>
    </w:p>
    <w:p w14:paraId="6891189E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…</w:t>
      </w:r>
    </w:p>
    <w:p w14:paraId="216A49F4" w14:textId="77777777" w:rsid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</w:p>
    <w:p w14:paraId="05A3E658" w14:textId="77777777" w:rsidR="00937836" w:rsidRP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Draft</w:t>
      </w:r>
      <w:r w:rsidR="00FE4649"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C86321" w14:textId="77777777" w:rsidR="00937836" w:rsidRDefault="00937836">
      <w:pPr>
        <w:rPr>
          <w:ins w:id="5" w:author="lenovo" w:date="2021-12-14T08:20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8FECC9" w14:textId="77777777" w:rsidR="003209DF" w:rsidRDefault="003209DF">
      <w:pPr>
        <w:rPr>
          <w:rFonts w:ascii="Times New Roman" w:hAnsi="Times New Roman" w:cs="Times New Roman"/>
          <w:sz w:val="24"/>
          <w:szCs w:val="24"/>
        </w:rPr>
      </w:pPr>
      <w:ins w:id="6" w:author="lenovo" w:date="2021-12-14T08:20:00Z">
        <w:r>
          <w:rPr>
            <w:rFonts w:ascii="Times New Roman" w:hAnsi="Times New Roman" w:cs="Times New Roman"/>
            <w:sz w:val="24"/>
            <w:szCs w:val="24"/>
          </w:rPr>
          <w:tab/>
        </w:r>
      </w:ins>
      <w:r w:rsidR="00E37C4F">
        <w:rPr>
          <w:rFonts w:ascii="Times New Roman" w:hAnsi="Times New Roman" w:cs="Times New Roman" w:hint="eastAsia"/>
          <w:sz w:val="24"/>
          <w:szCs w:val="24"/>
        </w:rPr>
        <w:t xml:space="preserve">APA format in in-text documentation: </w:t>
      </w:r>
      <w:ins w:id="7" w:author="lenovo" w:date="2021-12-14T08:20:00Z">
        <w:r>
          <w:rPr>
            <w:rFonts w:ascii="Times New Roman" w:hAnsi="Times New Roman" w:cs="Times New Roman"/>
            <w:sz w:val="24"/>
            <w:szCs w:val="24"/>
          </w:rPr>
          <w:t xml:space="preserve">(Family </w:t>
        </w:r>
      </w:ins>
      <w:ins w:id="8" w:author="lenovo" w:date="2021-12-14T08:21:00Z">
        <w:r>
          <w:rPr>
            <w:rFonts w:ascii="Times New Roman" w:hAnsi="Times New Roman" w:cs="Times New Roman"/>
            <w:sz w:val="24"/>
            <w:szCs w:val="24"/>
          </w:rPr>
          <w:t xml:space="preserve">name of the author, Year of publication </w:t>
        </w:r>
      </w:ins>
      <w:ins w:id="9" w:author="lenovo" w:date="2021-12-14T08:20:00Z">
        <w:r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197BC858" w14:textId="77777777" w:rsidR="00937836" w:rsidRDefault="00937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C18BF8" w14:textId="77777777" w:rsidR="00937836" w:rsidRPr="00937836" w:rsidRDefault="00937836" w:rsidP="00937836">
      <w:pPr>
        <w:ind w:firstLine="420"/>
        <w:rPr>
          <w:rFonts w:ascii="Times New Roman" w:hAnsi="Times New Roman" w:cs="Times New Roman"/>
          <w:b/>
          <w:sz w:val="24"/>
          <w:szCs w:val="24"/>
        </w:rPr>
      </w:pPr>
      <w:r w:rsidRPr="00937836">
        <w:rPr>
          <w:rFonts w:ascii="Times New Roman" w:hAnsi="Times New Roman" w:cs="Times New Roman"/>
          <w:b/>
          <w:sz w:val="24"/>
          <w:szCs w:val="24"/>
        </w:rPr>
        <w:t>Reference</w:t>
      </w:r>
      <w:r w:rsidR="006542C5">
        <w:rPr>
          <w:rFonts w:ascii="Times New Roman" w:hAnsi="Times New Roman" w:cs="Times New Roman"/>
          <w:b/>
          <w:sz w:val="24"/>
          <w:szCs w:val="24"/>
        </w:rPr>
        <w:t xml:space="preserve"> (at least 3 sources)</w:t>
      </w:r>
    </w:p>
    <w:p w14:paraId="6823852E" w14:textId="77777777" w:rsidR="00937836" w:rsidRDefault="00654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7836">
        <w:rPr>
          <w:rFonts w:ascii="Times New Roman" w:hAnsi="Times New Roman" w:cs="Times New Roman"/>
          <w:sz w:val="24"/>
          <w:szCs w:val="24"/>
        </w:rPr>
        <w:t>…</w:t>
      </w:r>
      <w:r w:rsidR="00C57C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9189E" w14:textId="77777777" w:rsidR="006542C5" w:rsidRDefault="00654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18F23640" w14:textId="77777777" w:rsidR="006542C5" w:rsidRDefault="00654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1F17E85A" w14:textId="77777777" w:rsidR="00FE4649" w:rsidRDefault="00FE4649">
      <w:pPr>
        <w:rPr>
          <w:rFonts w:ascii="Times New Roman" w:hAnsi="Times New Roman" w:cs="Times New Roman"/>
          <w:sz w:val="24"/>
          <w:szCs w:val="24"/>
        </w:rPr>
      </w:pPr>
    </w:p>
    <w:p w14:paraId="733999E3" w14:textId="77777777" w:rsidR="00FE4649" w:rsidRDefault="00FE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</w:t>
      </w:r>
      <w:r w:rsidR="00E37C4F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ins w:id="10" w:author="lenovo" w:date="2021-12-14T08:19:00Z">
        <w:r w:rsidR="006F5F94">
          <w:rPr>
            <w:rFonts w:ascii="Times New Roman" w:hAnsi="Times New Roman" w:cs="Times New Roman"/>
            <w:sz w:val="24"/>
            <w:szCs w:val="24"/>
          </w:rPr>
          <w:t>(Electronic version</w:t>
        </w:r>
      </w:ins>
      <w:r w:rsidR="006F5F94">
        <w:rPr>
          <w:rFonts w:ascii="Times New Roman" w:hAnsi="Times New Roman" w:cs="Times New Roman" w:hint="eastAsia"/>
          <w:sz w:val="24"/>
          <w:szCs w:val="24"/>
        </w:rPr>
        <w:t xml:space="preserve"> or </w:t>
      </w:r>
      <w:r w:rsidR="006F5F94">
        <w:rPr>
          <w:rFonts w:ascii="Times New Roman" w:hAnsi="Times New Roman" w:cs="Times New Roman"/>
          <w:sz w:val="24"/>
          <w:szCs w:val="24"/>
        </w:rPr>
        <w:t>Pictur</w:t>
      </w:r>
      <w:r w:rsidR="006F5F94">
        <w:rPr>
          <w:rFonts w:ascii="Times New Roman" w:hAnsi="Times New Roman" w:cs="Times New Roman" w:hint="eastAsia"/>
          <w:sz w:val="24"/>
          <w:szCs w:val="24"/>
        </w:rPr>
        <w:t>e of the cited part from the paper version</w:t>
      </w:r>
      <w:r w:rsidR="006F5F94">
        <w:rPr>
          <w:rFonts w:ascii="Times New Roman" w:hAnsi="Times New Roman" w:cs="Times New Roman"/>
          <w:sz w:val="24"/>
          <w:szCs w:val="24"/>
        </w:rPr>
        <w:t>)</w:t>
      </w:r>
      <w:ins w:id="11" w:author="lenovo" w:date="2021-12-14T08:19:00Z">
        <w:r w:rsidR="006F5F94">
          <w:rPr>
            <w:rFonts w:ascii="Times New Roman" w:hAnsi="Times New Roman" w:cs="Times New Roman"/>
            <w:sz w:val="24"/>
            <w:szCs w:val="24"/>
          </w:rPr>
          <w:t>)</w:t>
        </w:r>
      </w:ins>
    </w:p>
    <w:p w14:paraId="03D18777" w14:textId="77777777" w:rsidR="00EB2380" w:rsidRDefault="00EB2380">
      <w:pPr>
        <w:rPr>
          <w:ins w:id="12" w:author="lenovo" w:date="2021-12-14T08:19:00Z"/>
          <w:rFonts w:ascii="Times New Roman" w:hAnsi="Times New Roman" w:cs="Times New Roman"/>
          <w:sz w:val="24"/>
          <w:szCs w:val="24"/>
        </w:rPr>
      </w:pPr>
      <w:ins w:id="13" w:author="lenovo" w:date="2021-12-14T08:19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1 </w:t>
        </w:r>
      </w:ins>
    </w:p>
    <w:p w14:paraId="18468639" w14:textId="77777777" w:rsidR="00FE4649" w:rsidRDefault="00EB2380">
      <w:pPr>
        <w:rPr>
          <w:rFonts w:ascii="Times New Roman" w:hAnsi="Times New Roman" w:cs="Times New Roman"/>
          <w:sz w:val="24"/>
          <w:szCs w:val="24"/>
        </w:rPr>
      </w:pPr>
      <w:ins w:id="14" w:author="lenovo" w:date="2021-12-14T08:19:00Z">
        <w:r>
          <w:rPr>
            <w:rFonts w:ascii="Times New Roman" w:hAnsi="Times New Roman" w:cs="Times New Roman"/>
            <w:sz w:val="24"/>
            <w:szCs w:val="24"/>
          </w:rPr>
          <w:t>2</w:t>
        </w:r>
      </w:ins>
      <w:ins w:id="15" w:author="lenovo" w:date="2021-12-14T08:20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6497EFB4" w14:textId="77777777" w:rsidR="00101850" w:rsidRDefault="00101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…</w:t>
      </w:r>
    </w:p>
    <w:p w14:paraId="33D3B2AB" w14:textId="77777777" w:rsidR="00937836" w:rsidRPr="00243D99" w:rsidRDefault="00937836">
      <w:pPr>
        <w:rPr>
          <w:rFonts w:ascii="Times New Roman" w:hAnsi="Times New Roman" w:cs="Times New Roman"/>
          <w:sz w:val="24"/>
          <w:szCs w:val="24"/>
        </w:rPr>
      </w:pPr>
    </w:p>
    <w:p w14:paraId="5B7A21A3" w14:textId="77777777" w:rsidR="00E235C1" w:rsidRPr="00243D99" w:rsidRDefault="00E235C1">
      <w:pPr>
        <w:rPr>
          <w:rFonts w:ascii="Times New Roman" w:hAnsi="Times New Roman" w:cs="Times New Roman"/>
          <w:sz w:val="24"/>
          <w:szCs w:val="24"/>
        </w:rPr>
      </w:pPr>
    </w:p>
    <w:p w14:paraId="77694A0C" w14:textId="77777777" w:rsidR="00E235C1" w:rsidRPr="00243D99" w:rsidRDefault="00E235C1">
      <w:pPr>
        <w:rPr>
          <w:rFonts w:ascii="Times New Roman" w:hAnsi="Times New Roman" w:cs="Times New Roman"/>
          <w:sz w:val="24"/>
          <w:szCs w:val="24"/>
        </w:rPr>
      </w:pPr>
    </w:p>
    <w:sectPr w:rsidR="00E235C1" w:rsidRPr="00243D99" w:rsidSect="00243D99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ovo" w:date="2021-12-14T08:16:00Z" w:initials="l">
    <w:p w14:paraId="1D4A946A" w14:textId="77777777" w:rsidR="0023093A" w:rsidRDefault="0023093A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Self review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A94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98931" w16cex:dateUtc="2021-12-14T0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A946A" w16cid:durableId="257989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3FB7" w14:textId="77777777" w:rsidR="000B568C" w:rsidRDefault="000B568C" w:rsidP="00EC6B1C">
      <w:r>
        <w:separator/>
      </w:r>
    </w:p>
  </w:endnote>
  <w:endnote w:type="continuationSeparator" w:id="0">
    <w:p w14:paraId="62E8FF50" w14:textId="77777777" w:rsidR="000B568C" w:rsidRDefault="000B568C" w:rsidP="00EC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2239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05A6CDD" w14:textId="77777777" w:rsidR="00937836" w:rsidRDefault="00937836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 w:rsidR="002A07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A0739">
              <w:rPr>
                <w:b/>
                <w:bCs/>
                <w:sz w:val="24"/>
                <w:szCs w:val="24"/>
              </w:rPr>
              <w:fldChar w:fldCharType="separate"/>
            </w:r>
            <w:r w:rsidR="00BD21C6">
              <w:rPr>
                <w:b/>
                <w:bCs/>
                <w:noProof/>
              </w:rPr>
              <w:t>1</w:t>
            </w:r>
            <w:r w:rsidR="002A0739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A073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A0739">
              <w:rPr>
                <w:b/>
                <w:bCs/>
                <w:sz w:val="24"/>
                <w:szCs w:val="24"/>
              </w:rPr>
              <w:fldChar w:fldCharType="separate"/>
            </w:r>
            <w:r w:rsidR="00BD21C6">
              <w:rPr>
                <w:b/>
                <w:bCs/>
                <w:noProof/>
              </w:rPr>
              <w:t>3</w:t>
            </w:r>
            <w:r w:rsidR="002A073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0F3E16" w14:textId="77777777" w:rsidR="00937836" w:rsidRDefault="0093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6513" w14:textId="77777777" w:rsidR="000B568C" w:rsidRDefault="000B568C" w:rsidP="00EC6B1C">
      <w:r>
        <w:separator/>
      </w:r>
    </w:p>
  </w:footnote>
  <w:footnote w:type="continuationSeparator" w:id="0">
    <w:p w14:paraId="443ED3BF" w14:textId="77777777" w:rsidR="000B568C" w:rsidRDefault="000B568C" w:rsidP="00EC6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3F99" w14:textId="77777777" w:rsidR="005923B6" w:rsidRDefault="00284AF7">
    <w:pPr>
      <w:pStyle w:val="Header"/>
    </w:pPr>
    <w:r>
      <w:rPr>
        <w:rFonts w:ascii="Times New Roman" w:hAnsi="Times New Roman" w:cs="Times New Roman"/>
        <w:sz w:val="24"/>
        <w:szCs w:val="24"/>
      </w:rPr>
      <w:t>IS</w:t>
    </w:r>
    <w:r w:rsidR="005923B6" w:rsidRPr="00243D99">
      <w:rPr>
        <w:rFonts w:ascii="Times New Roman" w:hAnsi="Times New Roman" w:cs="Times New Roman"/>
        <w:sz w:val="24"/>
        <w:szCs w:val="24"/>
      </w:rPr>
      <w:t>-Group number-Student ID-Name</w:t>
    </w:r>
    <w:r w:rsidR="005923B6">
      <w:rPr>
        <w:rFonts w:ascii="Times New Roman" w:hAnsi="Times New Roman" w:cs="Times New Roman"/>
        <w:sz w:val="24"/>
        <w:szCs w:val="24"/>
      </w:rPr>
      <w:t>-</w:t>
    </w:r>
    <w:r w:rsidR="00C9586E">
      <w:rPr>
        <w:rFonts w:ascii="Times New Roman" w:hAnsi="Times New Roman" w:cs="Times New Roman"/>
        <w:sz w:val="24"/>
        <w:szCs w:val="24"/>
      </w:rPr>
      <w:t>Essay W</w:t>
    </w:r>
    <w:r w:rsidR="005923B6">
      <w:rPr>
        <w:rFonts w:ascii="Times New Roman" w:hAnsi="Times New Roman" w:cs="Times New Roman"/>
        <w:sz w:val="24"/>
        <w:szCs w:val="24"/>
      </w:rPr>
      <w:t>riting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320B"/>
    <w:multiLevelType w:val="hybridMultilevel"/>
    <w:tmpl w:val="1A8600B6"/>
    <w:lvl w:ilvl="0" w:tplc="ED6E17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681"/>
    <w:rsid w:val="00042512"/>
    <w:rsid w:val="00071A53"/>
    <w:rsid w:val="000B568C"/>
    <w:rsid w:val="00101850"/>
    <w:rsid w:val="00174063"/>
    <w:rsid w:val="001D6F11"/>
    <w:rsid w:val="0023093A"/>
    <w:rsid w:val="00243D99"/>
    <w:rsid w:val="002730E0"/>
    <w:rsid w:val="00284AF7"/>
    <w:rsid w:val="00294FD7"/>
    <w:rsid w:val="002A0739"/>
    <w:rsid w:val="002E126B"/>
    <w:rsid w:val="00315176"/>
    <w:rsid w:val="003209DF"/>
    <w:rsid w:val="00352299"/>
    <w:rsid w:val="004007A9"/>
    <w:rsid w:val="004B4E97"/>
    <w:rsid w:val="00554C92"/>
    <w:rsid w:val="00555D19"/>
    <w:rsid w:val="005923B6"/>
    <w:rsid w:val="00637D85"/>
    <w:rsid w:val="006432F7"/>
    <w:rsid w:val="006542C5"/>
    <w:rsid w:val="006F5F94"/>
    <w:rsid w:val="0086614E"/>
    <w:rsid w:val="00937836"/>
    <w:rsid w:val="009B2574"/>
    <w:rsid w:val="009E13DD"/>
    <w:rsid w:val="00A95D4F"/>
    <w:rsid w:val="00AE1C6F"/>
    <w:rsid w:val="00B05975"/>
    <w:rsid w:val="00B341AA"/>
    <w:rsid w:val="00BD21C6"/>
    <w:rsid w:val="00C57C3D"/>
    <w:rsid w:val="00C9586E"/>
    <w:rsid w:val="00CA0C17"/>
    <w:rsid w:val="00D7400C"/>
    <w:rsid w:val="00E235C1"/>
    <w:rsid w:val="00E23D3D"/>
    <w:rsid w:val="00E37C4F"/>
    <w:rsid w:val="00E87685"/>
    <w:rsid w:val="00EA6F7B"/>
    <w:rsid w:val="00EB2380"/>
    <w:rsid w:val="00EC6B1C"/>
    <w:rsid w:val="00FA1681"/>
    <w:rsid w:val="00FE4649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6A0E6"/>
  <w15:docId w15:val="{964F86B3-1E00-421D-A594-1B49FCBD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4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6B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6B1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3783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2309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9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9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9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7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iscambridge@163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D8F09-7B80-44B2-9150-0DC764CF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502</Words>
  <Characters>2629</Characters>
  <Application>Microsoft Office Word</Application>
  <DocSecurity>0</DocSecurity>
  <Lines>114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易 畅</cp:lastModifiedBy>
  <cp:revision>33</cp:revision>
  <dcterms:created xsi:type="dcterms:W3CDTF">2021-12-01T14:00:00Z</dcterms:created>
  <dcterms:modified xsi:type="dcterms:W3CDTF">2021-12-31T14:33:00Z</dcterms:modified>
</cp:coreProperties>
</file>